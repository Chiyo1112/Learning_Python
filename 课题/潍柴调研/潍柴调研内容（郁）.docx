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551A4" w14:textId="3F19E537" w:rsidR="006630E1" w:rsidRPr="00910F2F" w:rsidRDefault="00910F2F" w:rsidP="00910F2F">
      <w:pPr>
        <w:jc w:val="center"/>
        <w:rPr>
          <w:b/>
          <w:bCs/>
          <w:sz w:val="44"/>
          <w:szCs w:val="44"/>
        </w:rPr>
      </w:pPr>
      <w:proofErr w:type="gramStart"/>
      <w:r w:rsidRPr="00910F2F">
        <w:rPr>
          <w:rFonts w:hint="eastAsia"/>
          <w:b/>
          <w:bCs/>
          <w:sz w:val="44"/>
          <w:szCs w:val="44"/>
        </w:rPr>
        <w:t>潍</w:t>
      </w:r>
      <w:proofErr w:type="gramEnd"/>
      <w:r w:rsidRPr="00910F2F">
        <w:rPr>
          <w:rFonts w:hint="eastAsia"/>
          <w:b/>
          <w:bCs/>
          <w:sz w:val="44"/>
          <w:szCs w:val="44"/>
        </w:rPr>
        <w:t>柴调研内容</w:t>
      </w:r>
    </w:p>
    <w:p w14:paraId="1C7EC4A0" w14:textId="074B4CD7" w:rsidR="00910F2F" w:rsidRDefault="00D429EC" w:rsidP="0079127F">
      <w:pPr>
        <w:pStyle w:val="1"/>
      </w:pPr>
      <w:ins w:id="0" w:author="yudw-work2" w:date="2019-09-03T14:31:00Z">
        <w:r>
          <w:rPr>
            <w:rFonts w:hint="eastAsia"/>
          </w:rPr>
          <w:t>箱体</w:t>
        </w:r>
      </w:ins>
      <w:ins w:id="1" w:author="yudw-work2" w:date="2019-09-03T14:30:00Z">
        <w:r>
          <w:rPr>
            <w:rFonts w:hint="eastAsia"/>
          </w:rPr>
          <w:t>生产线</w:t>
        </w:r>
      </w:ins>
      <w:ins w:id="2" w:author="yudw-work2" w:date="2019-09-03T14:32:00Z">
        <w:r>
          <w:rPr>
            <w:rFonts w:hint="eastAsia"/>
          </w:rPr>
          <w:t>组成</w:t>
        </w:r>
      </w:ins>
      <w:del w:id="3" w:author="yudw-work2" w:date="2019-09-03T14:30:00Z">
        <w:r w:rsidR="00910F2F" w:rsidDel="00D429EC">
          <w:rPr>
            <w:rFonts w:hint="eastAsia"/>
          </w:rPr>
          <w:delText>员工内容</w:delText>
        </w:r>
      </w:del>
    </w:p>
    <w:p w14:paraId="2F62D77E" w14:textId="148C54E1" w:rsidR="00D429EC" w:rsidRDefault="007030BB" w:rsidP="000D4699">
      <w:pPr>
        <w:pStyle w:val="a7"/>
        <w:numPr>
          <w:ilvl w:val="0"/>
          <w:numId w:val="19"/>
        </w:numPr>
        <w:ind w:firstLineChars="0"/>
        <w:rPr>
          <w:ins w:id="4" w:author="yudw-work2" w:date="2019-09-03T14:35:00Z"/>
        </w:rPr>
      </w:pPr>
      <w:ins w:id="5" w:author="yudw-work2" w:date="2019-09-03T14:53:00Z">
        <w:r>
          <w:rPr>
            <w:rFonts w:hint="eastAsia"/>
          </w:rPr>
          <w:t>同一</w:t>
        </w:r>
        <w:r>
          <w:t>生产线加工的箱体品种，</w:t>
        </w:r>
      </w:ins>
      <w:ins w:id="6" w:author="yudw-work2" w:date="2019-09-03T14:35:00Z">
        <w:r w:rsidR="00D429EC">
          <w:rPr>
            <w:rFonts w:hint="eastAsia"/>
          </w:rPr>
          <w:t>加工</w:t>
        </w:r>
        <w:r w:rsidR="00D429EC">
          <w:t>工艺</w:t>
        </w:r>
      </w:ins>
      <w:ins w:id="7" w:author="yudw-work2" w:date="2019-09-03T14:37:00Z">
        <w:r w:rsidR="00D429EC">
          <w:rPr>
            <w:rFonts w:hint="eastAsia"/>
          </w:rPr>
          <w:t>过程</w:t>
        </w:r>
      </w:ins>
    </w:p>
    <w:p w14:paraId="02E09435" w14:textId="77777777" w:rsidR="007030BB" w:rsidRDefault="00D429EC" w:rsidP="000D4699">
      <w:pPr>
        <w:pStyle w:val="a7"/>
        <w:numPr>
          <w:ilvl w:val="0"/>
          <w:numId w:val="19"/>
        </w:numPr>
        <w:ind w:firstLineChars="0"/>
        <w:rPr>
          <w:ins w:id="8" w:author="yudw-work2" w:date="2019-09-03T14:34:00Z"/>
        </w:rPr>
      </w:pPr>
      <w:ins w:id="9" w:author="yudw-work2" w:date="2019-09-03T14:31:00Z">
        <w:r>
          <w:t>生产线</w:t>
        </w:r>
      </w:ins>
      <w:ins w:id="10" w:author="yudw-work2" w:date="2019-09-03T14:32:00Z">
        <w:r>
          <w:rPr>
            <w:rFonts w:hint="eastAsia"/>
          </w:rPr>
          <w:t>设备</w:t>
        </w:r>
        <w:r>
          <w:t>，</w:t>
        </w:r>
      </w:ins>
      <w:ins w:id="11" w:author="yudw-work2" w:date="2019-09-03T14:33:00Z">
        <w:r>
          <w:t>画出生产线</w:t>
        </w:r>
        <w:r>
          <w:rPr>
            <w:rFonts w:hint="eastAsia"/>
          </w:rPr>
          <w:t>平面</w:t>
        </w:r>
        <w:r>
          <w:t>布局图，标明</w:t>
        </w:r>
      </w:ins>
      <w:ins w:id="12" w:author="yudw-work2" w:date="2019-09-03T14:34:00Z">
        <w:r>
          <w:rPr>
            <w:rFonts w:hint="eastAsia"/>
          </w:rPr>
          <w:t>机床</w:t>
        </w:r>
        <w:r>
          <w:t>型号</w:t>
        </w:r>
      </w:ins>
      <w:ins w:id="13" w:author="yudw-work2" w:date="2019-09-03T14:47:00Z">
        <w:r w:rsidR="001A3EE5">
          <w:rPr>
            <w:rFonts w:hint="eastAsia"/>
          </w:rPr>
          <w:t>，</w:t>
        </w:r>
        <w:r w:rsidR="001A3EE5">
          <w:t>数控系统</w:t>
        </w:r>
      </w:ins>
    </w:p>
    <w:p w14:paraId="5EE07A26" w14:textId="62BCDFBF" w:rsidR="00D429EC" w:rsidRDefault="001A3EE5" w:rsidP="000D4699">
      <w:pPr>
        <w:pStyle w:val="a7"/>
        <w:numPr>
          <w:ilvl w:val="0"/>
          <w:numId w:val="19"/>
        </w:numPr>
        <w:ind w:firstLineChars="0"/>
        <w:rPr>
          <w:ins w:id="14" w:author="yudw-work2" w:date="2019-09-03T14:34:00Z"/>
        </w:rPr>
      </w:pPr>
      <w:ins w:id="15" w:author="yudw-work2" w:date="2019-09-03T14:38:00Z">
        <w:r>
          <w:rPr>
            <w:rFonts w:hint="eastAsia"/>
          </w:rPr>
          <w:t>工件</w:t>
        </w:r>
        <w:r>
          <w:t>的物流方式</w:t>
        </w:r>
      </w:ins>
      <w:ins w:id="16" w:author="yudw-work2" w:date="2019-09-03T14:39:00Z">
        <w:r>
          <w:t>、</w:t>
        </w:r>
      </w:ins>
      <w:ins w:id="17" w:author="yudw-work2" w:date="2019-09-03T14:44:00Z">
        <w:r>
          <w:rPr>
            <w:rFonts w:hint="eastAsia"/>
          </w:rPr>
          <w:t>工件</w:t>
        </w:r>
      </w:ins>
      <w:ins w:id="18" w:author="yudw-work2" w:date="2019-09-03T14:39:00Z">
        <w:r>
          <w:t>上下线设备，刀具的更换方式（</w:t>
        </w:r>
        <w:proofErr w:type="gramStart"/>
        <w:r>
          <w:rPr>
            <w:rFonts w:hint="eastAsia"/>
          </w:rPr>
          <w:t>机床</w:t>
        </w:r>
        <w:r>
          <w:t>刀库上下</w:t>
        </w:r>
        <w:proofErr w:type="gramEnd"/>
        <w:r>
          <w:t>刀具的</w:t>
        </w:r>
      </w:ins>
      <w:ins w:id="19" w:author="yudw-work2" w:date="2019-09-03T14:40:00Z">
        <w:r>
          <w:t>形式</w:t>
        </w:r>
      </w:ins>
      <w:ins w:id="20" w:author="yudw-work2" w:date="2019-09-03T14:39:00Z">
        <w:r>
          <w:t>）</w:t>
        </w:r>
      </w:ins>
    </w:p>
    <w:p w14:paraId="6FD014DF" w14:textId="75C4BD46" w:rsidR="00D429EC" w:rsidRDefault="001A3EE5" w:rsidP="000D4699">
      <w:pPr>
        <w:pStyle w:val="a7"/>
        <w:numPr>
          <w:ilvl w:val="0"/>
          <w:numId w:val="19"/>
        </w:numPr>
        <w:ind w:firstLineChars="0"/>
        <w:rPr>
          <w:ins w:id="21" w:author="yudw-work2" w:date="2019-09-03T14:38:00Z"/>
        </w:rPr>
      </w:pPr>
      <w:ins w:id="22" w:author="yudw-work2" w:date="2019-09-03T14:44:00Z">
        <w:r>
          <w:rPr>
            <w:rFonts w:hint="eastAsia"/>
          </w:rPr>
          <w:t>工件</w:t>
        </w:r>
        <w:r>
          <w:t>在</w:t>
        </w:r>
      </w:ins>
      <w:ins w:id="23" w:author="yudw-work2" w:date="2019-09-03T14:37:00Z">
        <w:r w:rsidR="00D429EC">
          <w:rPr>
            <w:rFonts w:hint="eastAsia"/>
          </w:rPr>
          <w:t>各</w:t>
        </w:r>
        <w:r w:rsidR="00D429EC">
          <w:t>机床的加工</w:t>
        </w:r>
      </w:ins>
      <w:ins w:id="24" w:author="yudw-work2" w:date="2019-09-03T14:44:00Z">
        <w:r>
          <w:rPr>
            <w:rFonts w:hint="eastAsia"/>
          </w:rPr>
          <w:t>内容</w:t>
        </w:r>
        <w:r>
          <w:t>，加工</w:t>
        </w:r>
      </w:ins>
      <w:ins w:id="25" w:author="yudw-work2" w:date="2019-09-03T14:37:00Z">
        <w:r w:rsidR="00D429EC">
          <w:t>表面，工艺要求</w:t>
        </w:r>
      </w:ins>
      <w:ins w:id="26" w:author="yudw-work2" w:date="2019-09-03T14:49:00Z">
        <w:r w:rsidR="007030BB">
          <w:rPr>
            <w:rFonts w:hint="eastAsia"/>
          </w:rPr>
          <w:t>，</w:t>
        </w:r>
        <w:r w:rsidR="007030BB">
          <w:t>各</w:t>
        </w:r>
        <w:r w:rsidR="007030BB">
          <w:rPr>
            <w:rFonts w:hint="eastAsia"/>
          </w:rPr>
          <w:t>工序</w:t>
        </w:r>
        <w:r w:rsidR="007030BB">
          <w:t>的时间</w:t>
        </w:r>
      </w:ins>
      <w:ins w:id="27" w:author="yudw-work2" w:date="2019-09-03T14:52:00Z">
        <w:r w:rsidR="007030BB">
          <w:rPr>
            <w:rFonts w:hint="eastAsia"/>
          </w:rPr>
          <w:t>，</w:t>
        </w:r>
        <w:r w:rsidR="007030BB">
          <w:t>生产节拍</w:t>
        </w:r>
      </w:ins>
    </w:p>
    <w:p w14:paraId="4C6143E6" w14:textId="1E606866" w:rsidR="001A3EE5" w:rsidRDefault="007030BB" w:rsidP="000D4699">
      <w:pPr>
        <w:pStyle w:val="a7"/>
        <w:numPr>
          <w:ilvl w:val="0"/>
          <w:numId w:val="19"/>
        </w:numPr>
        <w:ind w:firstLineChars="0"/>
        <w:rPr>
          <w:ins w:id="28" w:author="yudw-work2" w:date="2019-09-03T14:34:00Z"/>
        </w:rPr>
      </w:pPr>
      <w:ins w:id="29" w:author="yudw-work2" w:date="2019-09-03T14:48:00Z">
        <w:r>
          <w:rPr>
            <w:rFonts w:hint="eastAsia"/>
          </w:rPr>
          <w:t>信息</w:t>
        </w:r>
        <w:r>
          <w:t>采集方式，采集的内容，信息使用情况</w:t>
        </w:r>
      </w:ins>
      <w:ins w:id="30" w:author="yudw-work2" w:date="2019-09-03T14:49:00Z">
        <w:r>
          <w:t>等</w:t>
        </w:r>
      </w:ins>
    </w:p>
    <w:p w14:paraId="03488CC3" w14:textId="6E98E997" w:rsidR="00910F2F" w:rsidRPr="00910F2F" w:rsidDel="0087581E" w:rsidRDefault="00910F2F" w:rsidP="000D4699">
      <w:pPr>
        <w:pStyle w:val="a7"/>
        <w:numPr>
          <w:ilvl w:val="0"/>
          <w:numId w:val="19"/>
        </w:numPr>
        <w:ind w:firstLineChars="0"/>
        <w:rPr>
          <w:del w:id="31" w:author="yudw-work2" w:date="2019-09-03T16:04:00Z"/>
        </w:rPr>
      </w:pPr>
      <w:del w:id="32" w:author="yudw-work2" w:date="2019-09-03T16:04:00Z">
        <w:r w:rsidDel="0087581E">
          <w:rPr>
            <w:rFonts w:hint="eastAsia"/>
          </w:rPr>
          <w:delText>车间上岗的规范流程</w:delText>
        </w:r>
      </w:del>
    </w:p>
    <w:p w14:paraId="7A8AAF8A" w14:textId="50F20B18" w:rsidR="00910F2F" w:rsidDel="0087581E" w:rsidRDefault="00910F2F" w:rsidP="000D4699">
      <w:pPr>
        <w:pStyle w:val="a7"/>
        <w:numPr>
          <w:ilvl w:val="0"/>
          <w:numId w:val="19"/>
        </w:numPr>
        <w:ind w:firstLineChars="0"/>
        <w:rPr>
          <w:del w:id="33" w:author="yudw-work2" w:date="2019-09-03T16:04:00Z"/>
        </w:rPr>
      </w:pPr>
      <w:del w:id="34" w:author="yudw-work2" w:date="2019-09-03T16:04:00Z">
        <w:r w:rsidDel="0087581E">
          <w:rPr>
            <w:rFonts w:hint="eastAsia"/>
          </w:rPr>
          <w:delText>车间工作时间</w:delText>
        </w:r>
      </w:del>
    </w:p>
    <w:p w14:paraId="1FE3F14F" w14:textId="5681C900" w:rsidR="00910F2F" w:rsidDel="0087581E" w:rsidRDefault="00910F2F" w:rsidP="000D4699">
      <w:pPr>
        <w:pStyle w:val="a7"/>
        <w:numPr>
          <w:ilvl w:val="0"/>
          <w:numId w:val="19"/>
        </w:numPr>
        <w:ind w:firstLineChars="0"/>
        <w:rPr>
          <w:del w:id="35" w:author="yudw-work2" w:date="2019-09-03T16:04:00Z"/>
        </w:rPr>
      </w:pPr>
      <w:del w:id="36" w:author="yudw-work2" w:date="2019-09-03T16:04:00Z">
        <w:r w:rsidDel="0087581E">
          <w:rPr>
            <w:rFonts w:hint="eastAsia"/>
          </w:rPr>
          <w:delText>员工换班流程和名单</w:delText>
        </w:r>
      </w:del>
    </w:p>
    <w:p w14:paraId="460C1F40" w14:textId="0B42B0D1" w:rsidR="00910F2F" w:rsidDel="0087581E" w:rsidRDefault="00910F2F" w:rsidP="000D4699">
      <w:pPr>
        <w:pStyle w:val="a7"/>
        <w:numPr>
          <w:ilvl w:val="0"/>
          <w:numId w:val="19"/>
        </w:numPr>
        <w:ind w:firstLineChars="0"/>
        <w:rPr>
          <w:del w:id="37" w:author="yudw-work2" w:date="2019-09-03T16:04:00Z"/>
        </w:rPr>
      </w:pPr>
      <w:del w:id="38" w:author="yudw-work2" w:date="2019-09-03T16:04:00Z">
        <w:r w:rsidDel="0087581E">
          <w:rPr>
            <w:rFonts w:hint="eastAsia"/>
          </w:rPr>
          <w:delText>负责刀具管控的师傅</w:delText>
        </w:r>
      </w:del>
    </w:p>
    <w:p w14:paraId="368C6C59" w14:textId="77777777" w:rsidR="0079127F" w:rsidRDefault="0079127F" w:rsidP="0079127F">
      <w:pPr>
        <w:pStyle w:val="1"/>
      </w:pPr>
      <w:r>
        <w:rPr>
          <w:rFonts w:hint="eastAsia"/>
        </w:rPr>
        <w:t>机床相关</w:t>
      </w:r>
    </w:p>
    <w:p w14:paraId="6B0FA184" w14:textId="0929ADF7" w:rsidR="0079127F" w:rsidRDefault="0079127F" w:rsidP="000D469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需要进行刀具监控机床</w:t>
      </w:r>
      <w:r w:rsidR="000D4699">
        <w:rPr>
          <w:rFonts w:hint="eastAsia"/>
        </w:rPr>
        <w:t>的</w:t>
      </w:r>
      <w:r>
        <w:rPr>
          <w:rFonts w:hint="eastAsia"/>
        </w:rPr>
        <w:t>型号</w:t>
      </w:r>
    </w:p>
    <w:p w14:paraId="51B433EC" w14:textId="6F541EAC" w:rsidR="0079127F" w:rsidRDefault="0079127F" w:rsidP="000D469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需要进行刀具监控机床</w:t>
      </w:r>
      <w:r w:rsidR="000D4699">
        <w:rPr>
          <w:rFonts w:hint="eastAsia"/>
        </w:rPr>
        <w:t>的</w:t>
      </w:r>
      <w:r>
        <w:rPr>
          <w:rFonts w:hint="eastAsia"/>
        </w:rPr>
        <w:t>数量</w:t>
      </w:r>
    </w:p>
    <w:p w14:paraId="0938BF07" w14:textId="019629F1" w:rsidR="0079127F" w:rsidRDefault="0079127F" w:rsidP="000D469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需要进行刀具监控机床</w:t>
      </w:r>
      <w:del w:id="39" w:author="yudw-work2" w:date="2019-09-03T14:55:00Z">
        <w:r w:rsidR="000D4699" w:rsidDel="007030BB">
          <w:rPr>
            <w:rFonts w:hint="eastAsia"/>
          </w:rPr>
          <w:delText>现有的操作</w:delText>
        </w:r>
      </w:del>
      <w:ins w:id="40" w:author="yudw-work2" w:date="2019-09-03T14:55:00Z">
        <w:r w:rsidR="007030BB">
          <w:rPr>
            <w:rFonts w:hint="eastAsia"/>
          </w:rPr>
          <w:t>数控</w:t>
        </w:r>
      </w:ins>
      <w:del w:id="41" w:author="yudw-work2" w:date="2019-09-03T16:04:00Z">
        <w:r w:rsidDel="0087581E">
          <w:rPr>
            <w:rFonts w:hint="eastAsia"/>
          </w:rPr>
          <w:delText>软件</w:delText>
        </w:r>
      </w:del>
      <w:ins w:id="42" w:author="yudw-work2" w:date="2019-09-03T16:04:00Z">
        <w:r w:rsidR="0087581E">
          <w:rPr>
            <w:rFonts w:hint="eastAsia"/>
          </w:rPr>
          <w:t>系统</w:t>
        </w:r>
      </w:ins>
    </w:p>
    <w:p w14:paraId="61051E4C" w14:textId="5F26F0C3" w:rsidR="0079127F" w:rsidRDefault="0079127F" w:rsidP="000D469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机床的</w:t>
      </w:r>
      <w:r w:rsidR="000D4699">
        <w:rPr>
          <w:rFonts w:hint="eastAsia"/>
        </w:rPr>
        <w:t>结构</w:t>
      </w:r>
      <w:r>
        <w:rPr>
          <w:rFonts w:hint="eastAsia"/>
        </w:rPr>
        <w:t>是否便于安装各传感器</w:t>
      </w:r>
    </w:p>
    <w:p w14:paraId="1C6830A3" w14:textId="77777777" w:rsidR="0079127F" w:rsidRDefault="0079127F" w:rsidP="000D469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机床现有的数据读取项目</w:t>
      </w:r>
    </w:p>
    <w:p w14:paraId="641EADB0" w14:textId="77777777" w:rsidR="0079127F" w:rsidRDefault="0079127F" w:rsidP="000D469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机床</w:t>
      </w:r>
      <w:bookmarkStart w:id="43" w:name="_GoBack"/>
      <w:bookmarkEnd w:id="43"/>
      <w:r>
        <w:rPr>
          <w:rFonts w:hint="eastAsia"/>
        </w:rPr>
        <w:t>是与主控制室的数据库相通还是数据保存至本地</w:t>
      </w:r>
    </w:p>
    <w:p w14:paraId="2027E889" w14:textId="1D925A4E" w:rsidR="0079127F" w:rsidRPr="0079127F" w:rsidRDefault="0079127F" w:rsidP="007912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能否提供进行实验的空闲机床</w:t>
      </w:r>
    </w:p>
    <w:p w14:paraId="1D219FD5" w14:textId="638A9F5B" w:rsidR="000D4699" w:rsidRDefault="0079127F" w:rsidP="000D469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联系机床数据读取厂家，确认</w:t>
      </w:r>
      <w:proofErr w:type="gramStart"/>
      <w:r w:rsidR="000D4699">
        <w:rPr>
          <w:rFonts w:hint="eastAsia"/>
        </w:rPr>
        <w:t>潍</w:t>
      </w:r>
      <w:proofErr w:type="gramEnd"/>
      <w:r w:rsidR="000D4699">
        <w:rPr>
          <w:rFonts w:hint="eastAsia"/>
        </w:rPr>
        <w:t>柴</w:t>
      </w:r>
      <w:r>
        <w:rPr>
          <w:rFonts w:hint="eastAsia"/>
        </w:rPr>
        <w:t>机床内部</w:t>
      </w:r>
      <w:r w:rsidR="000D4699">
        <w:rPr>
          <w:rFonts w:hint="eastAsia"/>
        </w:rPr>
        <w:t>能够提取</w:t>
      </w:r>
      <w:r>
        <w:rPr>
          <w:rFonts w:hint="eastAsia"/>
        </w:rPr>
        <w:t>数据</w:t>
      </w:r>
      <w:r w:rsidR="000D4699">
        <w:rPr>
          <w:rFonts w:hint="eastAsia"/>
        </w:rPr>
        <w:t>的项目</w:t>
      </w:r>
    </w:p>
    <w:p w14:paraId="30BEA736" w14:textId="08D0D01A" w:rsidR="000D4699" w:rsidRDefault="000D4699" w:rsidP="000D469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联系机床数据读取厂家，确定价格、交付周期等</w:t>
      </w:r>
    </w:p>
    <w:p w14:paraId="59ACB04E" w14:textId="7E558780" w:rsidR="00910F2F" w:rsidRDefault="00910F2F" w:rsidP="0079127F">
      <w:pPr>
        <w:pStyle w:val="1"/>
      </w:pPr>
      <w:r>
        <w:rPr>
          <w:rFonts w:hint="eastAsia"/>
        </w:rPr>
        <w:t>刀具管理系统</w:t>
      </w:r>
      <w:ins w:id="44" w:author="yudw-work2" w:date="2019-09-03T15:01:00Z">
        <w:r w:rsidR="004C6B3F">
          <w:rPr>
            <w:rFonts w:hint="eastAsia"/>
          </w:rPr>
          <w:t>（目标</w:t>
        </w:r>
        <w:r w:rsidR="004C6B3F">
          <w:t>：确定监控</w:t>
        </w:r>
      </w:ins>
      <w:ins w:id="45" w:author="yudw-work2" w:date="2019-09-03T15:02:00Z">
        <w:r w:rsidR="004C6B3F">
          <w:t>的刀具、要拿到磨损后的</w:t>
        </w:r>
      </w:ins>
      <w:ins w:id="46" w:author="yudw-work2" w:date="2019-09-03T15:03:00Z">
        <w:r w:rsidR="004C6B3F">
          <w:t>刀具</w:t>
        </w:r>
      </w:ins>
      <w:ins w:id="47" w:author="yudw-work2" w:date="2019-09-03T15:01:00Z">
        <w:r w:rsidR="004C6B3F">
          <w:rPr>
            <w:rFonts w:hint="eastAsia"/>
          </w:rPr>
          <w:t>）</w:t>
        </w:r>
      </w:ins>
    </w:p>
    <w:p w14:paraId="029E9FF5" w14:textId="1104A810" w:rsidR="00910F2F" w:rsidRDefault="00910F2F" w:rsidP="000D469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现有刀具管理系统工作流程</w:t>
      </w:r>
    </w:p>
    <w:p w14:paraId="3693E1EA" w14:textId="7AB02388" w:rsidR="00910F2F" w:rsidRDefault="00910F2F" w:rsidP="000D469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刀具是否编码？二</w:t>
      </w:r>
      <w:proofErr w:type="gramStart"/>
      <w:r>
        <w:rPr>
          <w:rFonts w:hint="eastAsia"/>
        </w:rPr>
        <w:t>维码还是</w:t>
      </w:r>
      <w:proofErr w:type="gramEnd"/>
      <w:r>
        <w:rPr>
          <w:rFonts w:hint="eastAsia"/>
        </w:rPr>
        <w:t>射频识别</w:t>
      </w:r>
    </w:p>
    <w:p w14:paraId="179F2AC9" w14:textId="525021AD" w:rsidR="00910F2F" w:rsidRDefault="00910F2F" w:rsidP="000D469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刀具出库是人工出库还是智能管控</w:t>
      </w:r>
    </w:p>
    <w:p w14:paraId="070FBEAC" w14:textId="621FBCE0" w:rsidR="00910F2F" w:rsidRDefault="00910F2F" w:rsidP="000D469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刀具使用寿命是否监控？监控内容为加工时长还是加工件数？</w:t>
      </w:r>
    </w:p>
    <w:p w14:paraId="769DCB5E" w14:textId="4E6D3215" w:rsidR="00910F2F" w:rsidRDefault="0079127F" w:rsidP="000D469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刀具的厂家和型号</w:t>
      </w:r>
    </w:p>
    <w:p w14:paraId="08562D6A" w14:textId="02323D87" w:rsidR="00910F2F" w:rsidRDefault="00910F2F" w:rsidP="000D469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现有刀具管理系统不便之处</w:t>
      </w:r>
    </w:p>
    <w:p w14:paraId="092F2C21" w14:textId="49F0D62B" w:rsidR="00910F2F" w:rsidRDefault="00910F2F" w:rsidP="00910F2F">
      <w:pPr>
        <w:pStyle w:val="1"/>
      </w:pPr>
      <w:r>
        <w:rPr>
          <w:rFonts w:hint="eastAsia"/>
        </w:rPr>
        <w:t>工艺相关</w:t>
      </w:r>
    </w:p>
    <w:p w14:paraId="37551BBE" w14:textId="23093C65" w:rsidR="005E3582" w:rsidRPr="005E3582" w:rsidRDefault="005E3582" w:rsidP="000D4699">
      <w:pPr>
        <w:pStyle w:val="a7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待加工件</w:t>
      </w:r>
      <w:proofErr w:type="gramEnd"/>
      <w:r>
        <w:rPr>
          <w:rFonts w:hint="eastAsia"/>
        </w:rPr>
        <w:t>初始状态是否为毛坯件</w:t>
      </w:r>
    </w:p>
    <w:p w14:paraId="270D62BF" w14:textId="58104BBC" w:rsidR="00910F2F" w:rsidRDefault="00910F2F" w:rsidP="000D469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员工通常的换刀是否定时</w:t>
      </w:r>
      <w:r w:rsidR="0079127F">
        <w:rPr>
          <w:rFonts w:hint="eastAsia"/>
        </w:rPr>
        <w:t>/定量</w:t>
      </w:r>
      <w:r>
        <w:rPr>
          <w:rFonts w:hint="eastAsia"/>
        </w:rPr>
        <w:t>换刀</w:t>
      </w:r>
    </w:p>
    <w:p w14:paraId="4B50DC41" w14:textId="6B2C5DD7" w:rsidR="0079127F" w:rsidRDefault="0079127F" w:rsidP="000D469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加工工艺和工序是怎样的</w:t>
      </w:r>
    </w:p>
    <w:p w14:paraId="2019026F" w14:textId="6D382F9D" w:rsidR="0079127F" w:rsidRDefault="0079127F" w:rsidP="000D469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被加工件的材料</w:t>
      </w:r>
    </w:p>
    <w:p w14:paraId="1F8796DE" w14:textId="006A1EF5" w:rsidR="0079127F" w:rsidRDefault="0079127F" w:rsidP="000D469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生产中的关键环节有哪些</w:t>
      </w:r>
    </w:p>
    <w:p w14:paraId="0BF97D22" w14:textId="24B7A0EB" w:rsidR="0079127F" w:rsidRDefault="0079127F" w:rsidP="000D469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能否获得（部分）G代码</w:t>
      </w:r>
    </w:p>
    <w:p w14:paraId="33A51749" w14:textId="0936FB80" w:rsidR="0079127F" w:rsidRDefault="0079127F" w:rsidP="000D469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代码使用寿命</w:t>
      </w:r>
    </w:p>
    <w:p w14:paraId="13D21C73" w14:textId="2B004473" w:rsidR="0079127F" w:rsidRDefault="0079127F" w:rsidP="0079127F">
      <w:pPr>
        <w:pStyle w:val="1"/>
      </w:pPr>
      <w:r>
        <w:rPr>
          <w:rFonts w:hint="eastAsia"/>
        </w:rPr>
        <w:t>监控相关</w:t>
      </w:r>
    </w:p>
    <w:p w14:paraId="5892ABF3" w14:textId="26522E1A" w:rsidR="0079127F" w:rsidRDefault="0079127F" w:rsidP="000D4699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现有的刀具监控方案</w:t>
      </w:r>
    </w:p>
    <w:p w14:paraId="26653385" w14:textId="389D1EB4" w:rsidR="0079127F" w:rsidRDefault="0079127F" w:rsidP="000D4699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现有的刀具监控中不方便的地方</w:t>
      </w:r>
    </w:p>
    <w:p w14:paraId="76FDDA21" w14:textId="77777777" w:rsidR="0079127F" w:rsidRPr="00910F2F" w:rsidRDefault="0079127F" w:rsidP="000D4699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刀具磨损检测方案</w:t>
      </w:r>
    </w:p>
    <w:p w14:paraId="150CBCE7" w14:textId="77777777" w:rsidR="0079127F" w:rsidRDefault="0079127F" w:rsidP="000D4699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检测到刀具故障后的报警及处理方案</w:t>
      </w:r>
    </w:p>
    <w:p w14:paraId="0439BB8E" w14:textId="52A2482A" w:rsidR="0079127F" w:rsidRDefault="005E3582" w:rsidP="005E3582">
      <w:pPr>
        <w:pStyle w:val="1"/>
      </w:pPr>
      <w:r>
        <w:rPr>
          <w:rFonts w:hint="eastAsia"/>
        </w:rPr>
        <w:t>其他</w:t>
      </w:r>
    </w:p>
    <w:p w14:paraId="2FAE39EC" w14:textId="15FA9290" w:rsidR="005E3582" w:rsidRDefault="005E3582" w:rsidP="000D469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刀具破损概率大致</w:t>
      </w:r>
      <w:r w:rsidR="000D4699">
        <w:rPr>
          <w:rFonts w:hint="eastAsia"/>
        </w:rPr>
        <w:t>加工</w:t>
      </w:r>
      <w:r>
        <w:rPr>
          <w:rFonts w:hint="eastAsia"/>
        </w:rPr>
        <w:t>多少</w:t>
      </w:r>
      <w:r w:rsidR="000D4699">
        <w:rPr>
          <w:rFonts w:hint="eastAsia"/>
        </w:rPr>
        <w:t>件</w:t>
      </w:r>
      <w:r>
        <w:rPr>
          <w:rFonts w:hint="eastAsia"/>
        </w:rPr>
        <w:t>破一</w:t>
      </w:r>
      <w:r w:rsidR="000D4699">
        <w:rPr>
          <w:rFonts w:hint="eastAsia"/>
        </w:rPr>
        <w:t>件或加工多久破一件</w:t>
      </w:r>
    </w:p>
    <w:p w14:paraId="36B743BB" w14:textId="29DD6C3C" w:rsidR="005E3582" w:rsidRPr="005E3582" w:rsidRDefault="000D4699" w:rsidP="000D469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操作师傅</w:t>
      </w:r>
      <w:r w:rsidR="005E3582">
        <w:rPr>
          <w:rFonts w:hint="eastAsia"/>
        </w:rPr>
        <w:t>希望实现的功能</w:t>
      </w:r>
    </w:p>
    <w:sectPr w:rsidR="005E3582" w:rsidRPr="005E3582" w:rsidSect="00910F2F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886CB" w14:textId="77777777" w:rsidR="00677E49" w:rsidRDefault="00677E49" w:rsidP="00910F2F">
      <w:r>
        <w:separator/>
      </w:r>
    </w:p>
  </w:endnote>
  <w:endnote w:type="continuationSeparator" w:id="0">
    <w:p w14:paraId="380F0546" w14:textId="77777777" w:rsidR="00677E49" w:rsidRDefault="00677E49" w:rsidP="00910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ABA8F" w14:textId="77777777" w:rsidR="00677E49" w:rsidRDefault="00677E49" w:rsidP="00910F2F">
      <w:r>
        <w:separator/>
      </w:r>
    </w:p>
  </w:footnote>
  <w:footnote w:type="continuationSeparator" w:id="0">
    <w:p w14:paraId="153A188C" w14:textId="77777777" w:rsidR="00677E49" w:rsidRDefault="00677E49" w:rsidP="00910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0950"/>
    <w:multiLevelType w:val="hybridMultilevel"/>
    <w:tmpl w:val="DE3C4C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C3460"/>
    <w:multiLevelType w:val="hybridMultilevel"/>
    <w:tmpl w:val="142A16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85827"/>
    <w:multiLevelType w:val="hybridMultilevel"/>
    <w:tmpl w:val="118A39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6173D"/>
    <w:multiLevelType w:val="hybridMultilevel"/>
    <w:tmpl w:val="6DB42B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37B10"/>
    <w:multiLevelType w:val="multilevel"/>
    <w:tmpl w:val="45203F2C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tabs>
          <w:tab w:val="num" w:pos="1843"/>
        </w:tabs>
        <w:ind w:left="709" w:firstLine="0"/>
      </w:pPr>
      <w:rPr>
        <w:rFonts w:ascii="Times New Roman" w:eastAsia="宋体" w:hAnsi="Times New Roman" w:hint="default"/>
        <w:b w:val="0"/>
        <w:i w:val="0"/>
        <w:color w:val="000000" w:themeColor="text1"/>
        <w:sz w:val="3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6A26C95"/>
    <w:multiLevelType w:val="hybridMultilevel"/>
    <w:tmpl w:val="ACBE71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DA7DA9"/>
    <w:multiLevelType w:val="hybridMultilevel"/>
    <w:tmpl w:val="3AAC36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625117"/>
    <w:multiLevelType w:val="multilevel"/>
    <w:tmpl w:val="F76C8BD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EF57117"/>
    <w:multiLevelType w:val="hybridMultilevel"/>
    <w:tmpl w:val="818A1B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3"/>
  </w:num>
  <w:num w:numId="19">
    <w:abstractNumId w:val="5"/>
  </w:num>
  <w:num w:numId="20">
    <w:abstractNumId w:val="6"/>
  </w:num>
  <w:num w:numId="21">
    <w:abstractNumId w:val="2"/>
  </w:num>
  <w:num w:numId="22">
    <w:abstractNumId w:val="1"/>
  </w:num>
  <w:num w:numId="23">
    <w:abstractNumId w:val="0"/>
  </w:num>
  <w:num w:numId="2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dw-work2">
    <w15:presenceInfo w15:providerId="None" w15:userId="yudw-work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9DF"/>
    <w:rsid w:val="000D4699"/>
    <w:rsid w:val="001A3EE5"/>
    <w:rsid w:val="002241FF"/>
    <w:rsid w:val="0045021E"/>
    <w:rsid w:val="004B1D0A"/>
    <w:rsid w:val="004C6B3F"/>
    <w:rsid w:val="005E3582"/>
    <w:rsid w:val="00612568"/>
    <w:rsid w:val="006517B2"/>
    <w:rsid w:val="00677E49"/>
    <w:rsid w:val="007030BB"/>
    <w:rsid w:val="0079127F"/>
    <w:rsid w:val="007F406A"/>
    <w:rsid w:val="008262C4"/>
    <w:rsid w:val="0087581E"/>
    <w:rsid w:val="00910F2F"/>
    <w:rsid w:val="009E2BE9"/>
    <w:rsid w:val="00B179AD"/>
    <w:rsid w:val="00B949DF"/>
    <w:rsid w:val="00BE220A"/>
    <w:rsid w:val="00BF6FD2"/>
    <w:rsid w:val="00C46407"/>
    <w:rsid w:val="00CC5576"/>
    <w:rsid w:val="00D429EC"/>
    <w:rsid w:val="00D86964"/>
    <w:rsid w:val="00E4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C767B"/>
  <w15:chartTrackingRefBased/>
  <w15:docId w15:val="{766AAE63-C855-4545-929E-E2F7F21A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9AD"/>
    <w:pPr>
      <w:widowControl w:val="0"/>
      <w:jc w:val="both"/>
    </w:pPr>
    <w:rPr>
      <w:rFonts w:ascii="宋体" w:eastAsia="宋体" w:hAnsi="宋体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F6FD2"/>
    <w:pPr>
      <w:keepNext/>
      <w:keepLines/>
      <w:numPr>
        <w:numId w:val="17"/>
      </w:numPr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F6FD2"/>
    <w:pPr>
      <w:keepNext/>
      <w:keepLines/>
      <w:numPr>
        <w:ilvl w:val="1"/>
        <w:numId w:val="17"/>
      </w:numPr>
      <w:jc w:val="left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6FD2"/>
    <w:pPr>
      <w:keepNext/>
      <w:keepLines/>
      <w:numPr>
        <w:ilvl w:val="2"/>
        <w:numId w:val="17"/>
      </w:numPr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F6FD2"/>
    <w:pPr>
      <w:keepNext/>
      <w:keepLines/>
      <w:numPr>
        <w:ilvl w:val="3"/>
        <w:numId w:val="11"/>
      </w:numPr>
      <w:jc w:val="left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F6FD2"/>
    <w:rPr>
      <w:rFonts w:asciiTheme="majorHAnsi" w:eastAsia="宋体" w:hAnsiTheme="majorHAnsi" w:cstheme="majorBidi"/>
      <w:bCs/>
      <w:szCs w:val="28"/>
    </w:rPr>
  </w:style>
  <w:style w:type="character" w:customStyle="1" w:styleId="20">
    <w:name w:val="标题 2 字符"/>
    <w:basedOn w:val="a0"/>
    <w:link w:val="2"/>
    <w:uiPriority w:val="9"/>
    <w:rsid w:val="00BF6FD2"/>
    <w:rPr>
      <w:rFonts w:asciiTheme="majorHAnsi" w:eastAsia="黑体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BF6FD2"/>
    <w:rPr>
      <w:rFonts w:eastAsia="宋体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BF6FD2"/>
    <w:rPr>
      <w:rFonts w:eastAsia="黑体"/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910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F2F"/>
    <w:rPr>
      <w:rFonts w:ascii="宋体" w:eastAsia="宋体" w:hAnsi="宋体" w:cs="Times New Roman"/>
      <w:snapToGrid w:val="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F2F"/>
    <w:rPr>
      <w:rFonts w:ascii="宋体" w:eastAsia="宋体" w:hAnsi="宋体" w:cs="Times New Roman"/>
      <w:snapToGrid w:val="0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0D46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周</dc:creator>
  <cp:keywords/>
  <dc:description/>
  <cp:lastModifiedBy>博 周</cp:lastModifiedBy>
  <cp:revision>2</cp:revision>
  <dcterms:created xsi:type="dcterms:W3CDTF">2019-09-03T08:53:00Z</dcterms:created>
  <dcterms:modified xsi:type="dcterms:W3CDTF">2019-09-03T08:53:00Z</dcterms:modified>
</cp:coreProperties>
</file>